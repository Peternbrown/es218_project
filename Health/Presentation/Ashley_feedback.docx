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99C0" w14:textId="77777777" w:rsidR="00A41701" w:rsidRDefault="00697262">
      <w:pPr>
        <w:pStyle w:val="Title"/>
      </w:pPr>
      <w:r>
        <w:t>ES218 Final Project (Health Data)</w:t>
      </w:r>
    </w:p>
    <w:p w14:paraId="1FA64659" w14:textId="77777777" w:rsidR="00A41701" w:rsidRDefault="00697262">
      <w:pPr>
        <w:pStyle w:val="Author"/>
      </w:pPr>
      <w:r>
        <w:t>Peter Brown</w:t>
      </w:r>
    </w:p>
    <w:p w14:paraId="48E597E0" w14:textId="77777777" w:rsidR="00A41701" w:rsidRDefault="00697262">
      <w:pPr>
        <w:pStyle w:val="Date"/>
      </w:pPr>
      <w:r>
        <w:t>5/4/2020</w:t>
      </w:r>
    </w:p>
    <w:p w14:paraId="2B005A85" w14:textId="77777777" w:rsidR="00A41701" w:rsidRDefault="006972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(USAboundaries)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tmap</w:t>
      </w:r>
      <w:proofErr w:type="spellEnd"/>
      <w:r>
        <w:rPr>
          <w:rStyle w:val="NormalTok"/>
        </w:rPr>
        <w:t>)</w:t>
      </w:r>
      <w:r>
        <w:br/>
      </w:r>
      <w:commentRangeStart w:id="0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tibble</w:t>
      </w:r>
      <w:proofErr w:type="spellEnd"/>
      <w:r>
        <w:rPr>
          <w:rStyle w:val="NormalTok"/>
        </w:rPr>
        <w:t>)</w:t>
      </w:r>
      <w:commentRangeEnd w:id="0"/>
      <w:r w:rsidR="00276257">
        <w:rPr>
          <w:rStyle w:val="CommentReference"/>
        </w:rPr>
        <w:commentReference w:id="0"/>
      </w:r>
      <w:r>
        <w:br/>
      </w:r>
      <w:r>
        <w:br/>
      </w:r>
      <w:r>
        <w:rPr>
          <w:rStyle w:val="CommentTok"/>
        </w:rPr>
        <w:t># Set working directory</w:t>
      </w:r>
      <w:r>
        <w:br/>
      </w:r>
      <w:r>
        <w:rPr>
          <w:rStyle w:val="CommentTok"/>
        </w:rPr>
        <w:t># Load the data (found in the repository, Health/data/...)</w:t>
      </w:r>
      <w:r>
        <w:br/>
      </w:r>
      <w:r>
        <w:rPr>
          <w:rStyle w:val="NormalTok"/>
        </w:rPr>
        <w:t>health.dat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"https://raw.githubusercontent.com/Peternbrown/es218_project/master/Health/data/R11371317_SL050.csv"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Load county income data</w:t>
      </w:r>
      <w:r>
        <w:br/>
      </w:r>
      <w:r>
        <w:rPr>
          <w:rStyle w:val="NormalTok"/>
        </w:rPr>
        <w:t>income.dat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"https://raw.</w:t>
      </w:r>
      <w:r>
        <w:rPr>
          <w:rStyle w:val="StringTok"/>
        </w:rPr>
        <w:t>githubusercontent.com/Peternbrown/es218_project/master/Health/data/County_GDP_percapita.csv"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---- CLEAN AND PREPARE DATA ----</w:t>
      </w:r>
      <w:r>
        <w:br/>
      </w:r>
      <w:r>
        <w:br/>
      </w:r>
      <w:r>
        <w:rPr>
          <w:rStyle w:val="CommentTok"/>
        </w:rPr>
        <w:t># Create state only income data</w:t>
      </w:r>
      <w:r>
        <w:br/>
      </w:r>
      <w:r>
        <w:rPr>
          <w:rStyle w:val="NormalTok"/>
        </w:rPr>
        <w:t>income.state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income.dat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Rank, </w:t>
      </w:r>
      <w:r>
        <w:rPr>
          <w:rStyle w:val="OperatorTok"/>
        </w:rPr>
        <w:t>-</w:t>
      </w:r>
      <w:r>
        <w:rPr>
          <w:rStyle w:val="NormalTok"/>
        </w:rPr>
        <w:t xml:space="preserve">County.or.county.equivalent)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add_col</w:t>
      </w:r>
      <w:r>
        <w:rPr>
          <w:rStyle w:val="KeywordTok"/>
        </w:rPr>
        <w:t>umn</w:t>
      </w:r>
      <w:r>
        <w:rPr>
          <w:rStyle w:val="NormalTok"/>
        </w:rPr>
        <w:t>(</w:t>
      </w:r>
      <w:r>
        <w:rPr>
          <w:rStyle w:val="StringTok"/>
        </w:rPr>
        <w:t>"Geo_STATE"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Operator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OperatorTok"/>
        </w:rPr>
        <w:t>:</w:t>
      </w:r>
      <w:r>
        <w:rPr>
          <w:rStyle w:val="DecValTok"/>
        </w:rPr>
        <w:t>56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Remove uneeded columns from health data</w:t>
      </w:r>
      <w:r>
        <w:br/>
      </w:r>
      <w:r>
        <w:rPr>
          <w:rStyle w:val="NormalTok"/>
        </w:rPr>
        <w:t>health.dat2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health.dat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(Geo_STATE, SE_T001_</w:t>
      </w:r>
      <w:r>
        <w:rPr>
          <w:rStyle w:val="DecValTok"/>
        </w:rPr>
        <w:t>001</w:t>
      </w:r>
      <w:r>
        <w:rPr>
          <w:rStyle w:val="NormalTok"/>
        </w:rPr>
        <w:t>, SE_T001_</w:t>
      </w:r>
      <w:r>
        <w:rPr>
          <w:rStyle w:val="DecValTok"/>
        </w:rPr>
        <w:t>002</w:t>
      </w:r>
      <w:r>
        <w:rPr>
          <w:rStyle w:val="NormalTok"/>
        </w:rPr>
        <w:t>, SE_T004_</w:t>
      </w:r>
      <w:r>
        <w:rPr>
          <w:rStyle w:val="DecValTok"/>
        </w:rPr>
        <w:t>001</w:t>
      </w:r>
      <w:r>
        <w:rPr>
          <w:rStyle w:val="NormalTok"/>
        </w:rPr>
        <w:t>, SE_T004_</w:t>
      </w:r>
      <w:r>
        <w:rPr>
          <w:rStyle w:val="DecValTok"/>
        </w:rPr>
        <w:t>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SE_T008_</w:t>
      </w:r>
      <w:r>
        <w:rPr>
          <w:rStyle w:val="DecValTok"/>
        </w:rPr>
        <w:t>004</w:t>
      </w:r>
      <w:r>
        <w:rPr>
          <w:rStyle w:val="NormalTok"/>
        </w:rPr>
        <w:t>, SE_T005_</w:t>
      </w:r>
      <w:r>
        <w:rPr>
          <w:rStyle w:val="DecValTok"/>
        </w:rPr>
        <w:t>001</w:t>
      </w:r>
      <w:r>
        <w:rPr>
          <w:rStyle w:val="NormalTok"/>
        </w:rPr>
        <w:t>, SE_NV003_</w:t>
      </w:r>
      <w:r>
        <w:rPr>
          <w:rStyle w:val="DecValTok"/>
        </w:rPr>
        <w:t>001</w:t>
      </w:r>
      <w:r>
        <w:rPr>
          <w:rStyle w:val="NormalTok"/>
        </w:rPr>
        <w:t>, SE_NV003_</w:t>
      </w:r>
      <w:r>
        <w:rPr>
          <w:rStyle w:val="DecValTok"/>
        </w:rPr>
        <w:t>002</w:t>
      </w:r>
      <w:r>
        <w:rPr>
          <w:rStyle w:val="NormalTok"/>
        </w:rPr>
        <w:t>, SE_NV006_</w:t>
      </w:r>
      <w:r>
        <w:rPr>
          <w:rStyle w:val="DecValTok"/>
        </w:rPr>
        <w:t>004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"Physically Unhealthy Days per Month"</w:t>
      </w:r>
      <w:r>
        <w:rPr>
          <w:rStyle w:val="NormalTok"/>
        </w:rPr>
        <w:t xml:space="preserve">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SE_T001_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"Mentally Unhealthy Days per Month"</w:t>
      </w:r>
      <w:r>
        <w:rPr>
          <w:rStyle w:val="NormalTok"/>
        </w:rPr>
        <w:t xml:space="preserve">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SE_T001_</w:t>
      </w:r>
      <w:r>
        <w:rPr>
          <w:rStyle w:val="DecValTok"/>
        </w:rPr>
        <w:t>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"Primary Care Physicians (PCP)"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SE_T004_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"Mental Health Providers (MHP)"</w:t>
      </w:r>
      <w:r>
        <w:rPr>
          <w:rStyle w:val="NormalTok"/>
        </w:rPr>
        <w:t xml:space="preserve">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SE_T004_</w:t>
      </w:r>
      <w:r>
        <w:rPr>
          <w:rStyle w:val="DecValTok"/>
        </w:rPr>
        <w:t>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"Health Care Costs Price-adjusted Medicare Reimbursements"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SE_T005_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"Drug Poisoning Mortality Count"</w:t>
      </w:r>
      <w:r>
        <w:rPr>
          <w:rStyle w:val="NormalTok"/>
        </w:rPr>
        <w:t xml:space="preserve">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SE_T008_</w:t>
      </w:r>
      <w:r>
        <w:rPr>
          <w:rStyle w:val="DecValTok"/>
        </w:rPr>
        <w:t>004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StringTok"/>
        </w:rPr>
        <w:t>"Drug Poisoning Mortality Rate"</w:t>
      </w:r>
      <w:r>
        <w:rPr>
          <w:rStyle w:val="NormalTok"/>
        </w:rPr>
        <w:t xml:space="preserve">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SE_NV006_</w:t>
      </w:r>
      <w:r>
        <w:rPr>
          <w:rStyle w:val="DecValTok"/>
        </w:rPr>
        <w:t>004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"PCP per 100,000 people"</w:t>
      </w:r>
      <w:r>
        <w:rPr>
          <w:rStyle w:val="NormalTok"/>
        </w:rPr>
        <w:t xml:space="preserve">       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SE_NV003_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"MHP per 100,000 people"</w:t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SE_NV003_</w:t>
      </w:r>
      <w:r>
        <w:rPr>
          <w:rStyle w:val="DecValTok"/>
        </w:rPr>
        <w:t>002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(Geo_STATE)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 xml:space="preserve">(mean,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(.,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Join the income and health tables</w:t>
      </w:r>
      <w:r>
        <w:br/>
      </w:r>
      <w:r>
        <w:rPr>
          <w:rStyle w:val="NormalTok"/>
        </w:rPr>
        <w:t>all.data &lt;-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(health.dat2, income.state,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"Geo_STATE"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State..federal.district.or.territory)</w:t>
      </w:r>
      <w:r>
        <w:br/>
      </w:r>
      <w:r>
        <w:br/>
      </w:r>
      <w:r>
        <w:rPr>
          <w:rStyle w:val="CommentTok"/>
        </w:rPr>
        <w:t># Create New-England only data</w:t>
      </w:r>
      <w:r>
        <w:br/>
      </w:r>
      <w:r>
        <w:rPr>
          <w:rStyle w:val="NormalTok"/>
        </w:rPr>
        <w:t>ne.dat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(State </w:t>
      </w:r>
      <w:r>
        <w:rPr>
          <w:rStyle w:val="OperatorTok"/>
        </w:rPr>
        <w:t>==</w:t>
      </w:r>
      <w:r>
        <w:rPr>
          <w:rStyle w:val="StringTok"/>
        </w:rPr>
        <w:t xml:space="preserve"> "Maine"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"New Hampshire"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"Vermont"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"Massachusetts"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"Connecticut"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StringTok"/>
        </w:rPr>
        <w:t xml:space="preserve"> "Rhode Island"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"state_name"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State)</w:t>
      </w:r>
      <w:r>
        <w:br/>
      </w:r>
      <w:r>
        <w:br/>
      </w:r>
      <w:r>
        <w:rPr>
          <w:rStyle w:val="CommentTok"/>
        </w:rPr>
        <w:t># Create New England Counties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(health.dat)</w:t>
      </w:r>
      <w:r>
        <w:br/>
      </w:r>
      <w:r>
        <w:rPr>
          <w:rStyle w:val="NormalTok"/>
        </w:rPr>
        <w:t>ne.counties &lt;-</w:t>
      </w:r>
      <w:r>
        <w:rPr>
          <w:rStyle w:val="StringTok"/>
        </w:rPr>
        <w:t xml:space="preserve"> </w:t>
      </w:r>
      <w:r>
        <w:rPr>
          <w:rStyle w:val="NormalTok"/>
        </w:rPr>
        <w:t>health.dat[</w:t>
      </w:r>
      <w:r>
        <w:rPr>
          <w:rStyle w:val="KeywordTok"/>
        </w:rPr>
        <w:t>order</w:t>
      </w:r>
      <w:r>
        <w:rPr>
          <w:rStyle w:val="NormalTok"/>
        </w:rPr>
        <w:t>(Geo_FIPS), ]</w:t>
      </w:r>
      <w:r>
        <w:br/>
      </w:r>
      <w:r>
        <w:rPr>
          <w:rStyle w:val="KeywordTok"/>
        </w:rPr>
        <w:t>detach</w:t>
      </w:r>
      <w:r>
        <w:rPr>
          <w:rStyle w:val="NormalTok"/>
        </w:rPr>
        <w:t>(health.dat)</w:t>
      </w:r>
      <w:r>
        <w:br/>
      </w:r>
      <w:r>
        <w:br/>
      </w:r>
      <w:r>
        <w:rPr>
          <w:rStyle w:val="NormalTok"/>
        </w:rPr>
        <w:t>all.dat.rm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(Geo_STATE, State)</w:t>
      </w:r>
      <w:r>
        <w:br/>
      </w:r>
      <w:r>
        <w:br/>
      </w:r>
      <w:commentRangeStart w:id="1"/>
      <w:r>
        <w:rPr>
          <w:rStyle w:val="NormalTok"/>
        </w:rPr>
        <w:t>ne.count</w:t>
      </w:r>
      <w:r>
        <w:rPr>
          <w:rStyle w:val="NormalTok"/>
        </w:rPr>
        <w:t xml:space="preserve">ies2 </w:t>
      </w:r>
      <w:commentRangeEnd w:id="1"/>
      <w:r w:rsidR="00276257">
        <w:rPr>
          <w:rStyle w:val="CommentReference"/>
        </w:rPr>
        <w:commentReference w:id="1"/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ne.counties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Geo_FIPS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"9001"</w:t>
      </w:r>
      <w:r>
        <w:rPr>
          <w:rStyle w:val="NormalTok"/>
        </w:rPr>
        <w:t xml:space="preserve"> 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"9003"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"9005"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"9007"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"9009"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"9011"</w:t>
      </w:r>
      <w:r>
        <w:rPr>
          <w:rStyle w:val="NormalTok"/>
        </w:rPr>
        <w:t xml:space="preserve"> 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"9013"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"9015"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"23001"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"23003"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"23005"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"23007"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"23009"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"23011"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"23013"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"23015"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"23017"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"23019"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"23021"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"23023"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"23025"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"23027"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"23029"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"23031"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"25001"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"25003"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"25005"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"25007"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"25009"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"25011"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>Geo_FIPS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"25013"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"25015"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"25017"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"25019"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"25021"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"25023"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"25025"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"25027"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"33001"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"33003"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"33005"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"33007"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"33009"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"33011"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"33013"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"33015"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"33017"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"33019"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Ge</w:t>
      </w:r>
      <w:r>
        <w:rPr>
          <w:rStyle w:val="NormalTok"/>
        </w:rPr>
        <w:lastRenderedPageBreak/>
        <w:t xml:space="preserve">o_FIPS </w:t>
      </w:r>
      <w:r>
        <w:rPr>
          <w:rStyle w:val="OperatorTok"/>
        </w:rPr>
        <w:t>==</w:t>
      </w:r>
      <w:r>
        <w:rPr>
          <w:rStyle w:val="StringTok"/>
        </w:rPr>
        <w:t xml:space="preserve"> "44001"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"44003"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"44005"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"44007"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"44009"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"50001"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"50003"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"50005"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"50007"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"50009"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"50011"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"50013"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"50015"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</w:t>
      </w:r>
      <w:r>
        <w:rPr>
          <w:rStyle w:val="StringTok"/>
        </w:rPr>
        <w:t>17"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"50019"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"50021"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"50023"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"50025"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Geo_FIPS </w:t>
      </w:r>
      <w:r>
        <w:rPr>
          <w:rStyle w:val="OperatorTok"/>
        </w:rPr>
        <w:t>==</w:t>
      </w:r>
      <w:r>
        <w:rPr>
          <w:rStyle w:val="StringTok"/>
        </w:rPr>
        <w:t xml:space="preserve"> "50027"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(Geo_STATE, Geo_NAME, Geo_QNAME, SE_T001_</w:t>
      </w:r>
      <w:r>
        <w:rPr>
          <w:rStyle w:val="DecValTok"/>
        </w:rPr>
        <w:t>001</w:t>
      </w:r>
      <w:r>
        <w:rPr>
          <w:rStyle w:val="NormalTok"/>
        </w:rPr>
        <w:t>, SE_T001_</w:t>
      </w:r>
      <w:r>
        <w:rPr>
          <w:rStyle w:val="DecValTok"/>
        </w:rPr>
        <w:t>002</w:t>
      </w:r>
      <w:r>
        <w:rPr>
          <w:rStyle w:val="NormalTok"/>
        </w:rPr>
        <w:t>, SE_T004_</w:t>
      </w:r>
      <w:r>
        <w:rPr>
          <w:rStyle w:val="DecValTok"/>
        </w:rPr>
        <w:t>001</w:t>
      </w:r>
      <w:r>
        <w:rPr>
          <w:rStyle w:val="NormalTok"/>
        </w:rPr>
        <w:t>, SE_T004_</w:t>
      </w:r>
      <w:r>
        <w:rPr>
          <w:rStyle w:val="DecValTok"/>
        </w:rPr>
        <w:t>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SE_T008_</w:t>
      </w:r>
      <w:r>
        <w:rPr>
          <w:rStyle w:val="DecValTok"/>
        </w:rPr>
        <w:t>004</w:t>
      </w:r>
      <w:r>
        <w:rPr>
          <w:rStyle w:val="NormalTok"/>
        </w:rPr>
        <w:t>, SE_T005_</w:t>
      </w:r>
      <w:r>
        <w:rPr>
          <w:rStyle w:val="DecValTok"/>
        </w:rPr>
        <w:t>001</w:t>
      </w:r>
      <w:r>
        <w:rPr>
          <w:rStyle w:val="NormalTok"/>
        </w:rPr>
        <w:t>, SE_NV003_</w:t>
      </w:r>
      <w:r>
        <w:rPr>
          <w:rStyle w:val="DecValTok"/>
        </w:rPr>
        <w:t>001</w:t>
      </w:r>
      <w:r>
        <w:rPr>
          <w:rStyle w:val="NormalTok"/>
        </w:rPr>
        <w:t>, SE_NV003_</w:t>
      </w:r>
      <w:r>
        <w:rPr>
          <w:rStyle w:val="DecValTok"/>
        </w:rPr>
        <w:t>002</w:t>
      </w:r>
      <w:r>
        <w:rPr>
          <w:rStyle w:val="NormalTok"/>
        </w:rPr>
        <w:t>, SE_NV006_</w:t>
      </w:r>
      <w:r>
        <w:rPr>
          <w:rStyle w:val="DecValTok"/>
        </w:rPr>
        <w:t>004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"Physically Unhealthy Days per Month"</w:t>
      </w:r>
      <w:r>
        <w:rPr>
          <w:rStyle w:val="NormalTok"/>
        </w:rPr>
        <w:t xml:space="preserve">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SE_T001_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"Mentally Unhealthy Days per Month"</w:t>
      </w:r>
      <w:r>
        <w:rPr>
          <w:rStyle w:val="NormalTok"/>
        </w:rPr>
        <w:t xml:space="preserve">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SE_T001_</w:t>
      </w:r>
      <w:r>
        <w:rPr>
          <w:rStyle w:val="DecValTok"/>
        </w:rPr>
        <w:t>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</w:t>
      </w:r>
      <w:r>
        <w:rPr>
          <w:rStyle w:val="StringTok"/>
        </w:rPr>
        <w:t>"Primary Care Physicians (PCP)"</w:t>
      </w:r>
      <w:r>
        <w:rPr>
          <w:rStyle w:val="NormalTok"/>
        </w:rPr>
        <w:t xml:space="preserve">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SE_T004_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"Mental Health Providers (MHP)"</w:t>
      </w:r>
      <w:r>
        <w:rPr>
          <w:rStyle w:val="NormalTok"/>
        </w:rPr>
        <w:t xml:space="preserve">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SE_T004_</w:t>
      </w:r>
      <w:r>
        <w:rPr>
          <w:rStyle w:val="DecValTok"/>
        </w:rPr>
        <w:t>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"Health Care Costs Price-adjusted Medicare Reimbursements"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SE_T005_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"Drug </w:t>
      </w:r>
      <w:r>
        <w:rPr>
          <w:rStyle w:val="StringTok"/>
        </w:rPr>
        <w:t>Poisoning Mortality Count"</w:t>
      </w:r>
      <w:r>
        <w:rPr>
          <w:rStyle w:val="NormalTok"/>
        </w:rPr>
        <w:t xml:space="preserve">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SE_T008_</w:t>
      </w:r>
      <w:r>
        <w:rPr>
          <w:rStyle w:val="DecValTok"/>
        </w:rPr>
        <w:t>004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"Drug Poisoning Mortality Rate"</w:t>
      </w:r>
      <w:r>
        <w:rPr>
          <w:rStyle w:val="NormalTok"/>
        </w:rPr>
        <w:t xml:space="preserve">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SE_NV006_</w:t>
      </w:r>
      <w:r>
        <w:rPr>
          <w:rStyle w:val="DecValTok"/>
        </w:rPr>
        <w:t>004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"PCP per 100,000 people"</w:t>
      </w:r>
      <w:r>
        <w:rPr>
          <w:rStyle w:val="NormalTok"/>
        </w:rPr>
        <w:t xml:space="preserve">       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SE_NV003_</w:t>
      </w:r>
      <w:r>
        <w:rPr>
          <w:rStyle w:val="DecValTok"/>
        </w:rPr>
        <w:t>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"MHP per 100,000 people"</w:t>
      </w:r>
      <w:r>
        <w:rPr>
          <w:rStyle w:val="NormalTok"/>
        </w:rPr>
        <w:t xml:space="preserve">                                   =</w:t>
      </w:r>
      <w:r>
        <w:rPr>
          <w:rStyle w:val="StringTok"/>
        </w:rPr>
        <w:t xml:space="preserve"> </w:t>
      </w:r>
      <w:r>
        <w:rPr>
          <w:rStyle w:val="NormalTok"/>
        </w:rPr>
        <w:t>SE_NV003_</w:t>
      </w:r>
      <w:r>
        <w:rPr>
          <w:rStyle w:val="DecValTok"/>
        </w:rPr>
        <w:t>002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add_column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"Co</w:t>
      </w:r>
      <w:r>
        <w:rPr>
          <w:rStyle w:val="StringTok"/>
        </w:rPr>
        <w:t>nnecticut"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"Connecticut"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</w:t>
      </w:r>
      <w:r>
        <w:rPr>
          <w:rStyle w:val="StringTok"/>
        </w:rPr>
        <w:t>sachusetts"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"Massachusetts"</w:t>
      </w:r>
      <w:r>
        <w:rPr>
          <w:rStyle w:val="NormalTok"/>
        </w:rPr>
        <w:t xml:space="preserve">, 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"New Hampshire"</w:t>
      </w:r>
      <w:r>
        <w:rPr>
          <w:rStyle w:val="NormalTok"/>
        </w:rPr>
        <w:t xml:space="preserve">,  </w:t>
      </w:r>
      <w:r>
        <w:rPr>
          <w:rStyle w:val="StringTok"/>
        </w:rPr>
        <w:t>"New Hampshire"</w:t>
      </w:r>
      <w:r>
        <w:rPr>
          <w:rStyle w:val="NormalTok"/>
        </w:rPr>
        <w:t xml:space="preserve">, 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NormalTok"/>
        </w:rPr>
        <w:t xml:space="preserve">, </w:t>
      </w:r>
      <w:r>
        <w:rPr>
          <w:rStyle w:val="StringTok"/>
        </w:rPr>
        <w:t>"Rh</w:t>
      </w:r>
      <w:r>
        <w:rPr>
          <w:rStyle w:val="StringTok"/>
        </w:rPr>
        <w:t>ode Island"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"Rhode Island"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"Verm</w:t>
      </w:r>
      <w:r>
        <w:rPr>
          <w:rStyle w:val="StringTok"/>
        </w:rPr>
        <w:t>ont"</w:t>
      </w:r>
      <w:r>
        <w:rPr>
          <w:rStyle w:val="NormalTok"/>
        </w:rPr>
        <w:t>))</w:t>
      </w:r>
    </w:p>
    <w:p w14:paraId="479D7A9B" w14:textId="77777777" w:rsidR="00A41701" w:rsidRDefault="00697262">
      <w:pPr>
        <w:pStyle w:val="Heading2"/>
      </w:pPr>
      <w:bookmarkStart w:id="2" w:name="introduction"/>
      <w:r>
        <w:lastRenderedPageBreak/>
        <w:t>Introduction</w:t>
      </w:r>
      <w:bookmarkEnd w:id="2"/>
    </w:p>
    <w:p w14:paraId="7F75616C" w14:textId="585CF9E4" w:rsidR="00A41701" w:rsidRDefault="00697262">
      <w:pPr>
        <w:pStyle w:val="FirstParagraph"/>
      </w:pPr>
      <w:r>
        <w:t>As this project is being created during COVID-19 lockdown, the importance of mental health is a factor for many people around the globe. This inspired me to use this project to look into the relationship between mental health, mental he</w:t>
      </w:r>
      <w:r>
        <w:t xml:space="preserve">althcare access, and drug poisoning mortality in New England. Overall, what I find is that there is little to </w:t>
      </w:r>
      <w:ins w:id="3" w:author="Ashley Weaver" w:date="2020-05-08T13:47:00Z">
        <w:r w:rsidR="00782FC4">
          <w:t>no</w:t>
        </w:r>
      </w:ins>
      <w:del w:id="4" w:author="Ashley Weaver" w:date="2020-05-08T13:47:00Z">
        <w:r w:rsidDel="00782FC4">
          <w:delText>now</w:delText>
        </w:r>
      </w:del>
      <w:r>
        <w:t xml:space="preserve"> relation between mental health and drug induced mortality.</w:t>
      </w:r>
    </w:p>
    <w:p w14:paraId="552779A0" w14:textId="77777777" w:rsidR="00A41701" w:rsidRDefault="00697262">
      <w:pPr>
        <w:pStyle w:val="Heading2"/>
      </w:pPr>
      <w:bookmarkStart w:id="5" w:name="methods"/>
      <w:r>
        <w:t>Methods</w:t>
      </w:r>
      <w:bookmarkEnd w:id="5"/>
    </w:p>
    <w:p w14:paraId="6671BFAC" w14:textId="77777777" w:rsidR="00A41701" w:rsidRDefault="00697262">
      <w:pPr>
        <w:pStyle w:val="FirstParagraph"/>
      </w:pPr>
      <w:r>
        <w:t>The data was sourced from my class, as well as one .csv file containing sta</w:t>
      </w:r>
      <w:r>
        <w:t xml:space="preserve">te wide income levels that I grabbed from Wikipedia. I analyzed the data using several R packages including </w:t>
      </w:r>
      <w:proofErr w:type="spellStart"/>
      <w:r>
        <w:t>tmap</w:t>
      </w:r>
      <w:proofErr w:type="spellEnd"/>
      <w:r>
        <w:t xml:space="preserve"> and </w:t>
      </w:r>
      <w:commentRangeStart w:id="6"/>
      <w:r>
        <w:t>ggplot2</w:t>
      </w:r>
      <w:commentRangeEnd w:id="6"/>
      <w:r w:rsidR="00782FC4">
        <w:rPr>
          <w:rStyle w:val="CommentReference"/>
        </w:rPr>
        <w:commentReference w:id="6"/>
      </w:r>
      <w:r>
        <w:t>.</w:t>
      </w:r>
    </w:p>
    <w:p w14:paraId="34D30D71" w14:textId="77777777" w:rsidR="00A41701" w:rsidRDefault="00697262">
      <w:pPr>
        <w:pStyle w:val="Heading2"/>
      </w:pPr>
      <w:bookmarkStart w:id="7" w:name="results-and-discussion"/>
      <w:r>
        <w:t>Results and Discussion</w:t>
      </w:r>
      <w:bookmarkEnd w:id="7"/>
    </w:p>
    <w:p w14:paraId="1FB7675E" w14:textId="77777777" w:rsidR="00A41701" w:rsidRDefault="00697262">
      <w:pPr>
        <w:pStyle w:val="SourceCode"/>
      </w:pPr>
      <w:r>
        <w:rPr>
          <w:rStyle w:val="NormalTok"/>
        </w:rPr>
        <w:t>ne.map &lt;-</w:t>
      </w:r>
      <w:r>
        <w:rPr>
          <w:rStyle w:val="StringTok"/>
        </w:rPr>
        <w:t xml:space="preserve"> </w:t>
      </w:r>
      <w:r>
        <w:rPr>
          <w:rStyle w:val="KeywordTok"/>
        </w:rPr>
        <w:t>us_states</w:t>
      </w:r>
      <w:r>
        <w:rPr>
          <w:rStyle w:val="NormalTok"/>
        </w:rPr>
        <w:t>(</w:t>
      </w:r>
      <w:r>
        <w:rPr>
          <w:rStyle w:val="DataTypeTok"/>
        </w:rPr>
        <w:t>states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"Massachusetts"</w:t>
      </w:r>
      <w:r>
        <w:rPr>
          <w:rStyle w:val="NormalTok"/>
        </w:rPr>
        <w:t xml:space="preserve">, </w:t>
      </w:r>
      <w:r>
        <w:rPr>
          <w:rStyle w:val="StringTok"/>
        </w:rPr>
        <w:t>"Vermont"</w:t>
      </w:r>
      <w:r>
        <w:rPr>
          <w:rStyle w:val="NormalTok"/>
        </w:rPr>
        <w:t xml:space="preserve">, </w:t>
      </w:r>
      <w:r>
        <w:rPr>
          <w:rStyle w:val="StringTok"/>
        </w:rPr>
        <w:t>"Maine"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"New Hampshire"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"Connecticut"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ne.shp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(ne.map, ne.dat,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"state_name"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tmap_options</w:t>
      </w:r>
      <w:r>
        <w:rPr>
          <w:rStyle w:val="NormalTok"/>
        </w:rPr>
        <w:t>(</w:t>
      </w:r>
      <w:r>
        <w:rPr>
          <w:rStyle w:val="DataTypeTok"/>
        </w:rPr>
        <w:t>max.categories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income.map &lt;-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(ne.shp, </w:t>
      </w:r>
      <w:r>
        <w:rPr>
          <w:rStyle w:val="DataTypeTok"/>
        </w:rPr>
        <w:t>projection =</w:t>
      </w:r>
      <w:r>
        <w:rPr>
          <w:rStyle w:val="NormalTok"/>
        </w:rPr>
        <w:t xml:space="preserve"> </w:t>
      </w:r>
      <w:r>
        <w:rPr>
          <w:rStyle w:val="DecValTok"/>
        </w:rPr>
        <w:t>26919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>(</w:t>
      </w:r>
      <w:r>
        <w:rPr>
          <w:rStyle w:val="StringTok"/>
        </w:rPr>
        <w:t>"Medianhouseholdincome"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"Greens"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tm_legend</w:t>
      </w:r>
      <w:r>
        <w:rPr>
          <w:rStyle w:val="NormalTok"/>
        </w:rPr>
        <w:t>(</w:t>
      </w:r>
      <w:r>
        <w:rPr>
          <w:rStyle w:val="DataTypeTok"/>
        </w:rPr>
        <w:t>outside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Map drug mortality</w:t>
      </w:r>
      <w:r>
        <w:br/>
      </w:r>
      <w:r>
        <w:rPr>
          <w:rStyle w:val="NormalTok"/>
        </w:rPr>
        <w:t>drug.map &lt;-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(ne.shp, </w:t>
      </w:r>
      <w:r>
        <w:rPr>
          <w:rStyle w:val="DataTypeTok"/>
        </w:rPr>
        <w:t>projection =</w:t>
      </w:r>
      <w:r>
        <w:rPr>
          <w:rStyle w:val="NormalTok"/>
        </w:rPr>
        <w:t xml:space="preserve"> </w:t>
      </w:r>
      <w:r>
        <w:rPr>
          <w:rStyle w:val="DecValTok"/>
        </w:rPr>
        <w:t>26919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>(</w:t>
      </w:r>
      <w:r>
        <w:rPr>
          <w:rStyle w:val="StringTok"/>
        </w:rPr>
        <w:t>"Drug Poisoning Mortality Rate"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"Reds"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tm_legend</w:t>
      </w:r>
      <w:r>
        <w:rPr>
          <w:rStyle w:val="NormalTok"/>
        </w:rPr>
        <w:t>(</w:t>
      </w:r>
      <w:r>
        <w:rPr>
          <w:rStyle w:val="DataTypeTok"/>
        </w:rPr>
        <w:t>outside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Map mental health providers</w:t>
      </w:r>
      <w:r>
        <w:br/>
      </w:r>
      <w:r>
        <w:rPr>
          <w:rStyle w:val="NormalTok"/>
        </w:rPr>
        <w:t>MHP.map &lt;-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(ne.shp, </w:t>
      </w:r>
      <w:r>
        <w:rPr>
          <w:rStyle w:val="DataTypeTok"/>
        </w:rPr>
        <w:t>projection =</w:t>
      </w:r>
      <w:r>
        <w:rPr>
          <w:rStyle w:val="NormalTok"/>
        </w:rPr>
        <w:t xml:space="preserve"> </w:t>
      </w:r>
      <w:r>
        <w:rPr>
          <w:rStyle w:val="DecValTok"/>
        </w:rPr>
        <w:t>26919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>(</w:t>
      </w:r>
      <w:r>
        <w:rPr>
          <w:rStyle w:val="StringTok"/>
        </w:rPr>
        <w:t>"MHP per 100,000 people"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outside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mentally_unhealthy.map &lt;-</w:t>
      </w:r>
      <w:r>
        <w:rPr>
          <w:rStyle w:val="StringTok"/>
        </w:rPr>
        <w:t xml:space="preserve"> </w:t>
      </w:r>
      <w:r>
        <w:rPr>
          <w:rStyle w:val="KeywordTok"/>
        </w:rPr>
        <w:t>tm_shape</w:t>
      </w:r>
      <w:r>
        <w:rPr>
          <w:rStyle w:val="NormalTok"/>
        </w:rPr>
        <w:t xml:space="preserve">(ne.shp, </w:t>
      </w:r>
      <w:r>
        <w:rPr>
          <w:rStyle w:val="DataTypeTok"/>
        </w:rPr>
        <w:t>projection =</w:t>
      </w:r>
      <w:r>
        <w:rPr>
          <w:rStyle w:val="NormalTok"/>
        </w:rPr>
        <w:t xml:space="preserve"> </w:t>
      </w:r>
      <w:r>
        <w:rPr>
          <w:rStyle w:val="DecValTok"/>
        </w:rPr>
        <w:t>26919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tm_polygons</w:t>
      </w:r>
      <w:r>
        <w:rPr>
          <w:rStyle w:val="NormalTok"/>
        </w:rPr>
        <w:t>(</w:t>
      </w:r>
      <w:r>
        <w:rPr>
          <w:rStyle w:val="StringTok"/>
        </w:rPr>
        <w:t>"Mentally Unhealthy Days per Month"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"Purples"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tm_legend</w:t>
      </w:r>
      <w:r>
        <w:rPr>
          <w:rStyle w:val="NormalTok"/>
        </w:rPr>
        <w:t>(</w:t>
      </w:r>
      <w:r>
        <w:rPr>
          <w:rStyle w:val="DataTypeTok"/>
        </w:rPr>
        <w:t>outside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A054748" w14:textId="77777777" w:rsidR="00A41701" w:rsidRDefault="00697262">
      <w:pPr>
        <w:pStyle w:val="Heading3"/>
      </w:pPr>
      <w:bookmarkStart w:id="8" w:name="geographical-overview-of-study-area"/>
      <w:r>
        <w:lastRenderedPageBreak/>
        <w:t>Geographical Overview of Study Area</w:t>
      </w:r>
      <w:bookmarkEnd w:id="8"/>
    </w:p>
    <w:p w14:paraId="178C6F99" w14:textId="77777777" w:rsidR="00A41701" w:rsidRDefault="00697262">
      <w:pPr>
        <w:pStyle w:val="SourceCode"/>
      </w:pPr>
      <w:commentRangeStart w:id="9"/>
      <w:r>
        <w:rPr>
          <w:rStyle w:val="CommentTok"/>
        </w:rPr>
        <w:t># side-by</w:t>
      </w:r>
      <w:commentRangeEnd w:id="9"/>
      <w:r w:rsidR="00CC1BC5">
        <w:rPr>
          <w:rStyle w:val="CommentReference"/>
        </w:rPr>
        <w:commentReference w:id="9"/>
      </w:r>
      <w:r>
        <w:rPr>
          <w:rStyle w:val="CommentTok"/>
        </w:rPr>
        <w:t>-side maps (change figure size when knitting)</w:t>
      </w:r>
      <w:r>
        <w:br/>
      </w:r>
      <w:r>
        <w:rPr>
          <w:rStyle w:val="KeywordTok"/>
        </w:rPr>
        <w:t>tmap_</w:t>
      </w:r>
      <w:proofErr w:type="gramStart"/>
      <w:r>
        <w:rPr>
          <w:rStyle w:val="KeywordTok"/>
        </w:rPr>
        <w:t>arrange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income.map, drug.map, MHP.map, mentally_unhealthy.map,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1A1FD47" w14:textId="77777777" w:rsidR="00A41701" w:rsidRDefault="00697262">
      <w:pPr>
        <w:pStyle w:val="FirstParagraph"/>
      </w:pPr>
      <w:r>
        <w:rPr>
          <w:noProof/>
        </w:rPr>
        <w:drawing>
          <wp:inline distT="0" distB="0" distL="0" distR="0" wp14:anchorId="23B50044" wp14:editId="71D7F2B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218_Brown_FinalProject_files/figure-docx/plot_map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E4537" w14:textId="307C0047" w:rsidR="00A41701" w:rsidRDefault="00697262">
      <w:pPr>
        <w:pStyle w:val="BodyText"/>
      </w:pPr>
      <w:r>
        <w:t xml:space="preserve">The above maps represent a graphical overview of New England </w:t>
      </w:r>
      <w:r>
        <w:t>states’ statistics of factors that may be intertwined. In the following analysis I take a look at the relation between median household income, drug poisoning mortalities, number of mental health providers and the number of mentally unheal</w:t>
      </w:r>
      <w:ins w:id="10" w:author="Ashley Weaver" w:date="2020-05-08T13:53:00Z">
        <w:r w:rsidR="00CC1BC5">
          <w:t>t</w:t>
        </w:r>
      </w:ins>
      <w:r>
        <w:t>hy days</w:t>
      </w:r>
      <w:ins w:id="11" w:author="Ashley Weaver" w:date="2020-05-08T13:53:00Z">
        <w:r w:rsidR="00CC1BC5">
          <w:t xml:space="preserve"> per</w:t>
        </w:r>
      </w:ins>
      <w:del w:id="12" w:author="Ashley Weaver" w:date="2020-05-08T13:53:00Z">
        <w:r w:rsidDel="00CC1BC5">
          <w:delText xml:space="preserve"> by a</w:delText>
        </w:r>
      </w:del>
      <w:r>
        <w:t xml:space="preserve"> pers</w:t>
      </w:r>
      <w:r>
        <w:t>on per month.</w:t>
      </w:r>
    </w:p>
    <w:p w14:paraId="0D322035" w14:textId="4783CECA" w:rsidR="00A41701" w:rsidRDefault="00697262">
      <w:pPr>
        <w:pStyle w:val="BodyText"/>
      </w:pPr>
      <w:r>
        <w:t xml:space="preserve">A first glance we can see some trends. First, despite Massachussets having relatively high income and the most mental health care providers (MHP) per 100,000 people, the state has </w:t>
      </w:r>
      <w:commentRangeStart w:id="13"/>
      <w:r>
        <w:t>high number of mentally unhealthy days a</w:t>
      </w:r>
      <w:ins w:id="14" w:author="Ashley Weaver" w:date="2020-05-08T13:55:00Z">
        <w:r w:rsidR="00CC1BC5">
          <w:t>m</w:t>
        </w:r>
      </w:ins>
      <w:r>
        <w:t xml:space="preserve">ong citizens and high </w:t>
      </w:r>
      <w:r>
        <w:t>drug mortality rate</w:t>
      </w:r>
      <w:commentRangeEnd w:id="13"/>
      <w:r w:rsidR="00CC1BC5">
        <w:rPr>
          <w:rStyle w:val="CommentReference"/>
        </w:rPr>
        <w:commentReference w:id="13"/>
      </w:r>
      <w:r>
        <w:t>. Maine on the other hand has the lowest median household income, a low amount of MHP per 100,000 people and low drug poisoning mortality rate. However, they have among the highest mentally unhelathy days per month. This prelimianry look</w:t>
      </w:r>
      <w:r>
        <w:t xml:space="preserve"> at our data prompts a few questions that we can further explore.</w:t>
      </w:r>
    </w:p>
    <w:p w14:paraId="570A4C4C" w14:textId="77777777" w:rsidR="00A41701" w:rsidRDefault="00697262">
      <w:pPr>
        <w:pStyle w:val="BodyText"/>
      </w:pPr>
      <w:r>
        <w:t>The relation between access to mental health care and drug mortality rates is of particular interest.</w:t>
      </w:r>
    </w:p>
    <w:p w14:paraId="411DDE8B" w14:textId="77777777" w:rsidR="00A41701" w:rsidRDefault="00697262">
      <w:pPr>
        <w:pStyle w:val="Heading3"/>
      </w:pPr>
      <w:bookmarkStart w:id="15" w:name="drug-mortality-rate"/>
      <w:r>
        <w:t>Drug Mortality Rate</w:t>
      </w:r>
      <w:bookmarkEnd w:id="15"/>
    </w:p>
    <w:p w14:paraId="31EF59A8" w14:textId="77777777" w:rsidR="00A41701" w:rsidRDefault="00697262">
      <w:pPr>
        <w:pStyle w:val="SourceCode"/>
      </w:pPr>
      <w:r>
        <w:rPr>
          <w:rStyle w:val="CommentTok"/>
        </w:rPr>
        <w:t># ---- qq-plot of all new england counties' drug mortality rate ----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ne.counties2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Drug Poisoning Mortality Rate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geom_qq</w:t>
      </w:r>
      <w:r>
        <w:rPr>
          <w:rStyle w:val="NormalTok"/>
        </w:rPr>
        <w:t>(</w:t>
      </w:r>
      <w:r>
        <w:rPr>
          <w:rStyle w:val="DataTypeTok"/>
        </w:rPr>
        <w:t>distribution =</w:t>
      </w:r>
      <w:r>
        <w:rPr>
          <w:rStyle w:val="NormalTok"/>
        </w:rPr>
        <w:t xml:space="preserve"> qnorm)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geom_qq_line</w:t>
      </w:r>
      <w:r>
        <w:rPr>
          <w:rStyle w:val="NormalTok"/>
        </w:rPr>
        <w:t>(</w:t>
      </w:r>
      <w:r>
        <w:rPr>
          <w:rStyle w:val="DataTypeTok"/>
        </w:rPr>
        <w:t>line.p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"Drug Poisoning Mortality Rate"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"Theoretical Q-Q Plot of New England Counties' Drug Poisoning Mortality Rates"</w:t>
      </w:r>
      <w:r>
        <w:rPr>
          <w:rStyle w:val="NormalTok"/>
        </w:rPr>
        <w:t>)</w:t>
      </w:r>
    </w:p>
    <w:p w14:paraId="464F4FBB" w14:textId="77777777" w:rsidR="00A41701" w:rsidRDefault="00697262">
      <w:pPr>
        <w:pStyle w:val="FirstParagraph"/>
      </w:pPr>
      <w:r>
        <w:rPr>
          <w:noProof/>
        </w:rPr>
        <w:drawing>
          <wp:inline distT="0" distB="0" distL="0" distR="0" wp14:anchorId="0487314C" wp14:editId="517AE9C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218_Brown_FinalProject_files/figure-docx/qq%20plot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2A0A2" w14:textId="0CDF318A" w:rsidR="00A41701" w:rsidRDefault="00697262">
      <w:pPr>
        <w:pStyle w:val="BodyText"/>
      </w:pPr>
      <w:r>
        <w:t>The theoretical q-q plot above shows that drug posioning mortality rates is fairly normally distributed across New England counties. There is slight tailing at both ends of t</w:t>
      </w:r>
      <w:r>
        <w:t>he graph and the middle points don’t follow the abline well, giving the points a slight “S” shape. This suggests that the</w:t>
      </w:r>
      <w:ins w:id="16" w:author="Ashley Weaver" w:date="2020-05-08T14:06:00Z">
        <w:r w:rsidR="006A5805">
          <w:t>se</w:t>
        </w:r>
      </w:ins>
      <w:r>
        <w:t xml:space="preserve"> data may be under-dispersed, although barely.</w:t>
      </w:r>
    </w:p>
    <w:p w14:paraId="3EC94FAD" w14:textId="77777777" w:rsidR="00A41701" w:rsidRDefault="00697262">
      <w:pPr>
        <w:pStyle w:val="BodyText"/>
      </w:pPr>
      <w:r>
        <w:t xml:space="preserve">I am curious to see how drug poisoning mortality rate looks when plotted against access </w:t>
      </w:r>
      <w:r>
        <w:t>to mental health care. Or in this instance, the number of mental health care providers per 100,000 people.</w:t>
      </w:r>
    </w:p>
    <w:p w14:paraId="4C027E2F" w14:textId="77777777" w:rsidR="00A41701" w:rsidRDefault="0069726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(ne.counties2,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Drug Poisoning Mortality Rate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MHP per 100,000 people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</w:t>
      </w:r>
      <w:r>
        <w:rPr>
          <w:rStyle w:val="OtherTok"/>
        </w:rPr>
        <w:t>LSE</w:t>
      </w:r>
      <w:r>
        <w:rPr>
          <w:rStyle w:val="NormalTok"/>
        </w:rPr>
        <w:t xml:space="preserve">,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14:paraId="16AF9EDA" w14:textId="77777777" w:rsidR="00A41701" w:rsidRDefault="00697262">
      <w:pPr>
        <w:pStyle w:val="FirstParagraph"/>
      </w:pPr>
      <w:r>
        <w:rPr>
          <w:noProof/>
        </w:rPr>
        <w:lastRenderedPageBreak/>
        <w:drawing>
          <wp:inline distT="0" distB="0" distL="0" distR="0" wp14:anchorId="736767D5" wp14:editId="61074FD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218_Brown_FinalProject_files/figure-docx/mhp%20drug%20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DD980" w14:textId="77777777" w:rsidR="00A41701" w:rsidRDefault="00697262">
      <w:pPr>
        <w:pStyle w:val="BodyText"/>
      </w:pPr>
      <w:r>
        <w:t xml:space="preserve">There appears to be no relation between access to mental health providers and drug poisoning mortality rates between New England counties. However, using a loess curve with a span of 0.9, we can see there is a parabolic relation between </w:t>
      </w:r>
      <w:r>
        <w:t>the two variables. However, given the wide span of the loess curve and the resulting shape of the curve, this is a rather weak relationship.</w:t>
      </w:r>
    </w:p>
    <w:p w14:paraId="133DE835" w14:textId="77777777" w:rsidR="00A41701" w:rsidRDefault="00697262">
      <w:pPr>
        <w:pStyle w:val="BodyText"/>
      </w:pPr>
      <w:r>
        <w:t>At this point, lets take a step back and see if there is any relationshuip between income and access to mental heal</w:t>
      </w:r>
      <w:r>
        <w:t xml:space="preserve">th care </w:t>
      </w:r>
      <w:commentRangeStart w:id="17"/>
      <w:r>
        <w:t>providers nationwide</w:t>
      </w:r>
      <w:commentRangeEnd w:id="17"/>
      <w:r w:rsidR="006A5805">
        <w:rPr>
          <w:rStyle w:val="CommentReference"/>
        </w:rPr>
        <w:commentReference w:id="17"/>
      </w:r>
      <w:r>
        <w:t>.</w:t>
      </w:r>
    </w:p>
    <w:p w14:paraId="4901F186" w14:textId="77777777" w:rsidR="00A41701" w:rsidRDefault="0069726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(all.data,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Medianhouseholdincome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MHP per 100,000 people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"Median Household Income"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6A9B8B54" w14:textId="77777777" w:rsidR="00A41701" w:rsidRDefault="00697262">
      <w:pPr>
        <w:pStyle w:val="FirstParagraph"/>
      </w:pPr>
      <w:r>
        <w:rPr>
          <w:noProof/>
        </w:rPr>
        <w:lastRenderedPageBreak/>
        <w:drawing>
          <wp:inline distT="0" distB="0" distL="0" distR="0" wp14:anchorId="708EAF83" wp14:editId="2CF02E9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218_Brown_FinalProject_files/figure-docx/income%20and%20mhp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CF3B3" w14:textId="77777777" w:rsidR="00A41701" w:rsidRDefault="00697262">
      <w:pPr>
        <w:pStyle w:val="BodyText"/>
      </w:pPr>
      <w:r>
        <w:t>There appearst to be slight positive correlation between the two variables.</w:t>
      </w:r>
    </w:p>
    <w:p w14:paraId="795E003A" w14:textId="77777777" w:rsidR="00A41701" w:rsidRDefault="00697262">
      <w:pPr>
        <w:pStyle w:val="BodyText"/>
      </w:pPr>
      <w:r>
        <w:t xml:space="preserve">I had trouble plotting the </w:t>
      </w:r>
      <w:commentRangeStart w:id="18"/>
      <w:r>
        <w:t xml:space="preserve">residuals, </w:t>
      </w:r>
      <w:commentRangeEnd w:id="18"/>
      <w:r w:rsidR="007F22DC">
        <w:rPr>
          <w:rStyle w:val="CommentReference"/>
        </w:rPr>
        <w:commentReference w:id="18"/>
      </w:r>
      <w:r>
        <w:t>but this is where they would go.</w:t>
      </w:r>
    </w:p>
    <w:p w14:paraId="263BA7FC" w14:textId="77777777" w:rsidR="00A41701" w:rsidRDefault="00697262">
      <w:pPr>
        <w:pStyle w:val="Heading2"/>
      </w:pPr>
      <w:bookmarkStart w:id="19" w:name="conclusion"/>
      <w:r>
        <w:t>Conclusion</w:t>
      </w:r>
      <w:bookmarkEnd w:id="19"/>
    </w:p>
    <w:p w14:paraId="59A82C36" w14:textId="77777777" w:rsidR="00A41701" w:rsidRDefault="00697262">
      <w:pPr>
        <w:pStyle w:val="FirstParagraph"/>
      </w:pPr>
      <w:r>
        <w:t xml:space="preserve">After several analyses of New England mental health variables, it appears there is no correlation </w:t>
      </w:r>
      <w:r>
        <w:t>between mental health and drug poisoning mortality rate. However, analysis does show that there might be a correlation between income in a state and access to mental health care providers per 100,000 people.</w:t>
      </w:r>
    </w:p>
    <w:sectPr w:rsidR="00A4170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hley Weaver" w:date="2020-05-08T13:36:00Z" w:initials="AW">
    <w:p w14:paraId="0F088A57" w14:textId="77777777" w:rsidR="00276257" w:rsidRDefault="00276257">
      <w:pPr>
        <w:pStyle w:val="CommentText"/>
      </w:pPr>
      <w:r>
        <w:rPr>
          <w:rStyle w:val="CommentReference"/>
        </w:rPr>
        <w:annotationRef/>
      </w:r>
      <w:r>
        <w:t>Repeated package</w:t>
      </w:r>
    </w:p>
  </w:comment>
  <w:comment w:id="1" w:author="Ashley Weaver" w:date="2020-05-08T13:43:00Z" w:initials="AW">
    <w:p w14:paraId="55AFDABC" w14:textId="77777777" w:rsidR="00276257" w:rsidRDefault="00276257">
      <w:pPr>
        <w:pStyle w:val="CommentText"/>
      </w:pPr>
      <w:r>
        <w:rPr>
          <w:rStyle w:val="CommentReference"/>
        </w:rPr>
        <w:annotationRef/>
      </w:r>
      <w:r>
        <w:t>This is a little long. You might be able to use %in% with the combine function to make it shorter.</w:t>
      </w:r>
    </w:p>
  </w:comment>
  <w:comment w:id="6" w:author="Ashley Weaver" w:date="2020-05-08T13:48:00Z" w:initials="AW">
    <w:p w14:paraId="6B7F0E79" w14:textId="759B5844" w:rsidR="00782FC4" w:rsidRDefault="00782FC4">
      <w:pPr>
        <w:pStyle w:val="CommentText"/>
      </w:pPr>
      <w:r>
        <w:rPr>
          <w:rStyle w:val="CommentReference"/>
        </w:rPr>
        <w:annotationRef/>
      </w:r>
      <w:r>
        <w:t>Maybe add a little more description to the methods so that I know how you are going to analyze your data and how these packages will be used.</w:t>
      </w:r>
    </w:p>
  </w:comment>
  <w:comment w:id="9" w:author="Ashley Weaver" w:date="2020-05-08T13:49:00Z" w:initials="AW">
    <w:p w14:paraId="5FF87457" w14:textId="08026EC5" w:rsidR="00CC1BC5" w:rsidRDefault="00CC1BC5">
      <w:pPr>
        <w:pStyle w:val="CommentText"/>
      </w:pPr>
      <w:r>
        <w:rPr>
          <w:rStyle w:val="CommentReference"/>
        </w:rPr>
        <w:annotationRef/>
      </w:r>
      <w:r>
        <w:t xml:space="preserve">I like the use of these maps! </w:t>
      </w:r>
      <w:proofErr w:type="gramStart"/>
      <w:r>
        <w:t>Also</w:t>
      </w:r>
      <w:proofErr w:type="gramEnd"/>
      <w:r>
        <w:t xml:space="preserve"> I think the current layout makes it easier to read and compare.</w:t>
      </w:r>
    </w:p>
  </w:comment>
  <w:comment w:id="13" w:author="Ashley Weaver" w:date="2020-05-08T13:59:00Z" w:initials="AW">
    <w:p w14:paraId="1F9CDE47" w14:textId="24CA7A99" w:rsidR="00CC1BC5" w:rsidRDefault="00CC1BC5">
      <w:pPr>
        <w:pStyle w:val="CommentText"/>
      </w:pPr>
      <w:r>
        <w:rPr>
          <w:rStyle w:val="CommentReference"/>
        </w:rPr>
        <w:annotationRef/>
      </w:r>
      <w:r>
        <w:t xml:space="preserve">Could this be because this is a count and Massachusetts </w:t>
      </w:r>
      <w:proofErr w:type="gramStart"/>
      <w:r>
        <w:t>has</w:t>
      </w:r>
      <w:proofErr w:type="gramEnd"/>
      <w:r>
        <w:t xml:space="preserve"> a larger population than the other states? </w:t>
      </w:r>
      <w:r w:rsidR="00632F9F">
        <w:t>Or were population sizes factored into the graphs as well?</w:t>
      </w:r>
      <w:r w:rsidR="007F22DC">
        <w:t xml:space="preserve"> If Massachusetts has the largest population this could explain why maybe they have so many more mentally unhealthy days?</w:t>
      </w:r>
    </w:p>
  </w:comment>
  <w:comment w:id="17" w:author="Ashley Weaver" w:date="2020-05-08T14:05:00Z" w:initials="AW">
    <w:p w14:paraId="77C75AF6" w14:textId="18679BC6" w:rsidR="006A5805" w:rsidRDefault="006A5805">
      <w:pPr>
        <w:pStyle w:val="CommentText"/>
      </w:pPr>
      <w:r>
        <w:rPr>
          <w:rStyle w:val="CommentReference"/>
        </w:rPr>
        <w:annotationRef/>
      </w:r>
      <w:r>
        <w:t>I think the use of a loess was useful here to indicate that there is some relationship in the data.</w:t>
      </w:r>
    </w:p>
  </w:comment>
  <w:comment w:id="18" w:author="Ashley Weaver" w:date="2020-05-08T14:04:00Z" w:initials="AW">
    <w:p w14:paraId="1A186687" w14:textId="56868FEA" w:rsidR="007F22DC" w:rsidRDefault="007F22DC">
      <w:pPr>
        <w:pStyle w:val="CommentText"/>
      </w:pPr>
      <w:r>
        <w:rPr>
          <w:rStyle w:val="CommentReference"/>
        </w:rPr>
        <w:annotationRef/>
      </w:r>
      <w:r>
        <w:t>This could definitely be a useful addition to further analyze the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088A57" w15:done="0"/>
  <w15:commentEx w15:paraId="55AFDABC" w15:done="0"/>
  <w15:commentEx w15:paraId="6B7F0E79" w15:done="0"/>
  <w15:commentEx w15:paraId="5FF87457" w15:done="0"/>
  <w15:commentEx w15:paraId="1F9CDE47" w15:done="0"/>
  <w15:commentEx w15:paraId="77C75AF6" w15:done="0"/>
  <w15:commentEx w15:paraId="1A1866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088A57" w16cid:durableId="225FDED5"/>
  <w16cid:commentId w16cid:paraId="55AFDABC" w16cid:durableId="225FE090"/>
  <w16cid:commentId w16cid:paraId="6B7F0E79" w16cid:durableId="225FE192"/>
  <w16cid:commentId w16cid:paraId="5FF87457" w16cid:durableId="225FE1EB"/>
  <w16cid:commentId w16cid:paraId="1F9CDE47" w16cid:durableId="225FE434"/>
  <w16cid:commentId w16cid:paraId="77C75AF6" w16cid:durableId="225FE5B5"/>
  <w16cid:commentId w16cid:paraId="1A186687" w16cid:durableId="225FE5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9E78" w14:textId="77777777" w:rsidR="00697262" w:rsidRDefault="00697262">
      <w:pPr>
        <w:spacing w:after="0"/>
      </w:pPr>
      <w:r>
        <w:separator/>
      </w:r>
    </w:p>
  </w:endnote>
  <w:endnote w:type="continuationSeparator" w:id="0">
    <w:p w14:paraId="26B5B32E" w14:textId="77777777" w:rsidR="00697262" w:rsidRDefault="00697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E4839" w14:textId="77777777" w:rsidR="00697262" w:rsidRDefault="00697262">
      <w:r>
        <w:separator/>
      </w:r>
    </w:p>
  </w:footnote>
  <w:footnote w:type="continuationSeparator" w:id="0">
    <w:p w14:paraId="19537D15" w14:textId="77777777" w:rsidR="00697262" w:rsidRDefault="0069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CFCA2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hley Weaver">
    <w15:presenceInfo w15:providerId="AD" w15:userId="S::akweav22@colby.edu::0d2b093c-c37b-494f-8805-7695e9ad1e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6257"/>
    <w:rsid w:val="004E29B3"/>
    <w:rsid w:val="00590D07"/>
    <w:rsid w:val="00632F9F"/>
    <w:rsid w:val="00697262"/>
    <w:rsid w:val="006A5805"/>
    <w:rsid w:val="00782FC4"/>
    <w:rsid w:val="00784D58"/>
    <w:rsid w:val="007F22DC"/>
    <w:rsid w:val="008D6863"/>
    <w:rsid w:val="00A176AA"/>
    <w:rsid w:val="00A41701"/>
    <w:rsid w:val="00B86B75"/>
    <w:rsid w:val="00BC48D5"/>
    <w:rsid w:val="00C36279"/>
    <w:rsid w:val="00CC1BC5"/>
    <w:rsid w:val="00E315A3"/>
    <w:rsid w:val="00F83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9355"/>
  <w15:docId w15:val="{07136294-70D3-9941-BEB3-472D7221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7625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625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762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76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6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6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6257"/>
    <w:rPr>
      <w:b/>
      <w:bCs/>
      <w:sz w:val="20"/>
      <w:szCs w:val="20"/>
    </w:rPr>
  </w:style>
  <w:style w:type="paragraph" w:styleId="Revision">
    <w:name w:val="Revision"/>
    <w:hidden/>
    <w:semiHidden/>
    <w:rsid w:val="00782FC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1734</Words>
  <Characters>9593</Characters>
  <Application>Microsoft Office Word</Application>
  <DocSecurity>0</DocSecurity>
  <Lines>213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ES218 Final Project (Health Data)</vt:lpstr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ES218 Final Project (Health Data)</dc:title>
  <dc:creator>Peter Brown</dc:creator>
  <cp:keywords/>
  <cp:lastModifiedBy>Ashley Weaver</cp:lastModifiedBy>
  <cp:revision>8</cp:revision>
  <dcterms:created xsi:type="dcterms:W3CDTF">2020-05-08T01:48:00Z</dcterms:created>
  <dcterms:modified xsi:type="dcterms:W3CDTF">2020-05-08T18:06:00Z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5/4/2020</vt:lpwstr>
  </property>
  <property fmtid="{D5CDD505-2E9C-101B-9397-08002B2CF9AE}" pid="3" name="output">
    <vt:lpwstr/>
  </property>
</Properties>
</file>